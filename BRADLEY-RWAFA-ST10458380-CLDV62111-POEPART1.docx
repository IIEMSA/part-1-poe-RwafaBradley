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16du="http://schemas.microsoft.com/office/word/2023/wordml/word16du" mc:Ignorable="w14 w15 wp14 w16se w16cid w16 w16cex w16sdtdh w16sdtfl">
  <w:body>
    <w:p w:rsidR="143A2AF0" w:rsidRDefault="143A2AF0" w14:paraId="756A7094" w14:textId="6808FDC9">
      <w:r w:rsidR="143A2AF0">
        <w:rPr/>
        <w:t xml:space="preserve">Web application link: </w:t>
      </w:r>
      <w:hyperlink r:id="Rcca0fe125ecc4d39">
        <w:r w:rsidRPr="57522129" w:rsidR="143A2AF0">
          <w:rPr>
            <w:rStyle w:val="Hyperlink"/>
          </w:rPr>
          <w:t>https://eventeaseapp25-b4asf6c3dtf5ddb5.canadacentral-01.azurewebsites.net/</w:t>
        </w:r>
      </w:hyperlink>
    </w:p>
    <w:p w:rsidR="57522129" w:rsidRDefault="57522129" w14:paraId="1D838748" w14:textId="66731F0B"/>
    <w:p w:rsidR="143A2AF0" w:rsidRDefault="143A2AF0" w14:paraId="3111CFCA" w14:textId="17AC7FE1">
      <w:r w:rsidR="143A2AF0">
        <w:rPr/>
        <w:t>Theoretical</w:t>
      </w:r>
      <w:r w:rsidR="143A2AF0">
        <w:rPr/>
        <w:t xml:space="preserve"> questions:</w:t>
      </w:r>
    </w:p>
    <w:p w:rsidR="57522129" w:rsidRDefault="57522129" w14:paraId="5C2E822E" w14:textId="063A99C8"/>
    <w:p w:rsidR="0731D01A" w:rsidRDefault="0731D01A" w14:paraId="4E8CD6CE" w14:textId="6A13C2F5">
      <w:r w:rsidR="0731D01A">
        <w:drawing>
          <wp:inline wp14:editId="3BE69D29" wp14:anchorId="779F5A3E">
            <wp:extent cx="5943600" cy="4352925"/>
            <wp:effectExtent l="0" t="0" r="0" b="0"/>
            <wp:docPr id="176439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56dcff55a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22129" w:rsidRDefault="57522129" w14:paraId="72ADA9CC" w14:textId="2CB44946"/>
    <w:p w:rsidR="57522129" w:rsidRDefault="57522129" w14:paraId="3F4AFCC6" w14:textId="6E177F0D"/>
    <w:p w:rsidR="57522129" w:rsidRDefault="57522129" w14:paraId="137E3BD8" w14:textId="74694AD1"/>
    <w:p xmlns:wp14="http://schemas.microsoft.com/office/word/2010/wordml" wp14:paraId="76C00665" wp14:textId="10A887F0">
      <w:r w:rsidR="46238B41">
        <w:rPr/>
        <w:t>1.</w:t>
      </w:r>
    </w:p>
    <w:p xmlns:wp14="http://schemas.microsoft.com/office/word/2010/wordml" wp14:paraId="2C078E63" wp14:textId="119921EC">
      <w:r w:rsidR="70BE8559">
        <w:rPr/>
        <w:t>D</w:t>
      </w:r>
      <w:r w:rsidR="406E31FE">
        <w:rPr/>
        <w:t>ifferen</w:t>
      </w:r>
      <w:r w:rsidR="586BD1A3">
        <w:rPr/>
        <w:t>ces</w:t>
      </w:r>
      <w:r w:rsidR="406E31FE">
        <w:rPr/>
        <w:t xml:space="preserve"> between deploying in cloud and deploying on premises</w:t>
      </w:r>
      <w:r w:rsidR="03765E66">
        <w:rPr/>
        <w:t>:</w:t>
      </w:r>
    </w:p>
    <w:p w:rsidR="4F2F2B4B" w:rsidRDefault="4F2F2B4B" w14:paraId="5A92C52F" w14:textId="14915002">
      <w:r w:rsidR="4F2F2B4B">
        <w:rPr/>
        <w:t xml:space="preserve">Deployment of an application on the cloud </w:t>
      </w:r>
      <w:r w:rsidR="5FB33550">
        <w:rPr/>
        <w:t>is</w:t>
      </w:r>
      <w:r w:rsidR="4F2F2B4B">
        <w:rPr/>
        <w:t xml:space="preserve"> system</w:t>
      </w:r>
      <w:r w:rsidR="05D4C40B">
        <w:rPr/>
        <w:t>atically</w:t>
      </w:r>
      <w:r w:rsidR="4F2F2B4B">
        <w:rPr/>
        <w:t xml:space="preserve"> known as </w:t>
      </w:r>
      <w:r w:rsidR="4F2F2B4B">
        <w:rPr/>
        <w:t>PaaS</w:t>
      </w:r>
      <w:r w:rsidR="66F23993">
        <w:rPr/>
        <w:t xml:space="preserve"> </w:t>
      </w:r>
      <w:r w:rsidR="4F2F2B4B">
        <w:rPr/>
        <w:t>(</w:t>
      </w:r>
      <w:r w:rsidR="4F2F2B4B">
        <w:rPr/>
        <w:t>Platf</w:t>
      </w:r>
      <w:r w:rsidR="60D80408">
        <w:rPr/>
        <w:t xml:space="preserve">orm-As-A-Service) whereby often a </w:t>
      </w:r>
      <w:r w:rsidR="60D80408">
        <w:rPr/>
        <w:t>third party</w:t>
      </w:r>
      <w:r w:rsidR="60D80408">
        <w:rPr/>
        <w:t xml:space="preserve"> provider </w:t>
      </w:r>
      <w:r w:rsidR="60D80408">
        <w:rPr/>
        <w:t>is able to</w:t>
      </w:r>
      <w:r w:rsidR="60D80408">
        <w:rPr/>
        <w:t xml:space="preserve"> give provis</w:t>
      </w:r>
      <w:r w:rsidR="21E6881B">
        <w:rPr/>
        <w:t xml:space="preserve">ion of resources such as their virtual servers within this scenario context to allow the application to be hosted </w:t>
      </w:r>
      <w:r w:rsidR="46684F62">
        <w:rPr/>
        <w:t xml:space="preserve">in a sophisticated environment. </w:t>
      </w:r>
      <w:r w:rsidR="5143F17C">
        <w:rPr/>
        <w:t xml:space="preserve">Deploying on premises would equate to </w:t>
      </w:r>
      <w:r w:rsidR="5143F17C">
        <w:rPr/>
        <w:t xml:space="preserve">being </w:t>
      </w:r>
      <w:r w:rsidR="23B9D773">
        <w:rPr/>
        <w:t>responsible</w:t>
      </w:r>
      <w:r w:rsidR="5143F17C">
        <w:rPr/>
        <w:t xml:space="preserve"> for</w:t>
      </w:r>
      <w:r w:rsidR="5143F17C">
        <w:rPr/>
        <w:t xml:space="preserve"> the provision resources that such a deployment would require</w:t>
      </w:r>
      <w:r w:rsidR="2092480A">
        <w:rPr/>
        <w:t>. This</w:t>
      </w:r>
      <w:r w:rsidR="5143F17C">
        <w:rPr/>
        <w:t xml:space="preserve"> would mean locall</w:t>
      </w:r>
      <w:r w:rsidR="6E80FD9F">
        <w:rPr/>
        <w:t xml:space="preserve">y hosting the servers and their upkeep and </w:t>
      </w:r>
      <w:r w:rsidR="39C40EBD">
        <w:rPr/>
        <w:t>supervision</w:t>
      </w:r>
      <w:r w:rsidR="20A5E7DC">
        <w:rPr/>
        <w:t xml:space="preserve"> opposed to hosting it on cloud whereby the third party </w:t>
      </w:r>
      <w:del w:author="Bradley Tawedzerwa Rwafa" w:date="2025-04-07T19:14:52.861Z" w:id="273466203">
        <w:r w:rsidDel="20A5E7DC">
          <w:delText xml:space="preserve">( </w:delText>
        </w:r>
        <w:r w:rsidDel="6FF7CB7A">
          <w:delText>Google</w:delText>
        </w:r>
      </w:del>
      <w:ins w:author="Bradley Tawedzerwa Rwafa" w:date="2025-04-07T19:14:52.861Z" w:id="2070053874">
        <w:r w:rsidR="1BE714BD">
          <w:t>(Google</w:t>
        </w:r>
      </w:ins>
      <w:r w:rsidR="6FF7CB7A">
        <w:rPr/>
        <w:t>, Azure</w:t>
      </w:r>
      <w:r w:rsidR="20A5E7DC">
        <w:rPr/>
        <w:t xml:space="preserve"> </w:t>
      </w:r>
      <w:del w:author="Bradley Tawedzerwa Rwafa" w:date="2025-04-07T19:14:43.745Z" w:id="722152627">
        <w:r w:rsidDel="20A5E7DC">
          <w:delText>etc</w:delText>
        </w:r>
      </w:del>
      <w:ins w:author="Bradley Tawedzerwa Rwafa" w:date="2025-04-07T19:14:43.746Z" w:id="1200035160">
        <w:r w:rsidR="5FB742CF">
          <w:t>etc.</w:t>
        </w:r>
      </w:ins>
      <w:r w:rsidR="20A5E7DC">
        <w:rPr/>
        <w:t xml:space="preserve">) would </w:t>
      </w:r>
      <w:del w:author="Bradley Tawedzerwa Rwafa" w:date="2025-04-07T19:14:55.977Z" w:id="684134641">
        <w:r w:rsidDel="20A5E7DC">
          <w:delText>still  bea</w:delText>
        </w:r>
        <w:r w:rsidDel="20A5E7DC">
          <w:delText>r</w:delText>
        </w:r>
      </w:del>
      <w:ins w:author="Bradley Tawedzerwa Rwafa" w:date="2025-04-07T19:14:55.978Z" w:id="1606238077">
        <w:r w:rsidR="533C553A">
          <w:t>still bear</w:t>
        </w:r>
      </w:ins>
      <w:r w:rsidR="20A5E7DC">
        <w:rPr/>
        <w:t xml:space="preserve"> </w:t>
      </w:r>
      <w:r w:rsidR="257625DA">
        <w:rPr/>
        <w:t xml:space="preserve">responsibility for the supervision and maintenance of their </w:t>
      </w:r>
      <w:r w:rsidR="1D95BA18">
        <w:rPr/>
        <w:t>allocated</w:t>
      </w:r>
      <w:r w:rsidR="1D95BA18">
        <w:rPr/>
        <w:t xml:space="preserve"> </w:t>
      </w:r>
      <w:r w:rsidR="257625DA">
        <w:rPr/>
        <w:t>resources</w:t>
      </w:r>
      <w:r w:rsidR="39C40EBD">
        <w:rPr/>
        <w:t>.</w:t>
      </w:r>
      <w:r w:rsidR="64113D3D">
        <w:rPr/>
        <w:t xml:space="preserve"> </w:t>
      </w:r>
    </w:p>
    <w:p w:rsidR="64113D3D" w:rsidRDefault="64113D3D" w14:paraId="229A9E94" w14:textId="04671CDD">
      <w:r w:rsidR="64113D3D">
        <w:rPr/>
        <w:t xml:space="preserve">In cloud deployment security is maintained at an extremely high standard especially with regards to third party </w:t>
      </w:r>
      <w:r w:rsidR="7790F619">
        <w:rPr/>
        <w:t xml:space="preserve"> major cloud providers you are likely to have the latest protection systems in place to safeguard your application/deploym</w:t>
      </w:r>
      <w:r w:rsidR="671A2677">
        <w:rPr/>
        <w:t>ent</w:t>
      </w:r>
      <w:r w:rsidR="642A31FF">
        <w:rPr/>
        <w:t xml:space="preserve"> such as Google Cloud armor which can protect you from </w:t>
      </w:r>
      <w:r w:rsidR="2E36BBC2">
        <w:rPr/>
        <w:t xml:space="preserve">application attacks and more such </w:t>
      </w:r>
      <w:r w:rsidR="6D46E362">
        <w:rPr/>
        <w:t xml:space="preserve">as </w:t>
      </w:r>
      <w:r w:rsidR="2E36BBC2">
        <w:rPr/>
        <w:t xml:space="preserve">SQL </w:t>
      </w:r>
      <w:r w:rsidR="2E36BBC2">
        <w:rPr/>
        <w:t>injections,</w:t>
      </w:r>
      <w:r w:rsidR="0CE8A696">
        <w:rPr/>
        <w:t xml:space="preserve"> </w:t>
      </w:r>
      <w:r w:rsidR="2E36BBC2">
        <w:rPr/>
        <w:t>DDoS(Distributed-Denial-of-Service)</w:t>
      </w:r>
      <w:r w:rsidR="4D85CD34">
        <w:rPr/>
        <w:t xml:space="preserve">. When deploying on premises you </w:t>
      </w:r>
      <w:r w:rsidR="4D85CD34">
        <w:rPr/>
        <w:t xml:space="preserve">are responsible </w:t>
      </w:r>
      <w:r w:rsidR="5749A343">
        <w:rPr/>
        <w:t>for</w:t>
      </w:r>
      <w:r w:rsidR="5749A343">
        <w:rPr/>
        <w:t xml:space="preserve"> </w:t>
      </w:r>
      <w:del w:author="Bradley Tawedzerwa Rwafa" w:date="2025-04-07T19:14:57.571Z" w:id="798114576">
        <w:r w:rsidDel="4D85CD34">
          <w:delText>security</w:delText>
        </w:r>
      </w:del>
      <w:ins w:author="Bradley Tawedzerwa Rwafa" w:date="2025-04-07T19:14:57.571Z" w:id="332676560">
        <w:r w:rsidR="1C11A83A">
          <w:t>security,</w:t>
        </w:r>
      </w:ins>
      <w:r w:rsidR="4D85CD34">
        <w:rPr/>
        <w:t xml:space="preserve"> </w:t>
      </w:r>
      <w:r w:rsidR="06A318E5">
        <w:rPr/>
        <w:t xml:space="preserve">and it is limited to your </w:t>
      </w:r>
      <w:r w:rsidR="06A318E5">
        <w:rPr/>
        <w:t>extent of knowledge</w:t>
      </w:r>
      <w:r w:rsidR="06A318E5">
        <w:rPr/>
        <w:t xml:space="preserve"> of prevention systems and attacks </w:t>
      </w:r>
      <w:del w:author="Bradley Tawedzerwa Rwafa" w:date="2025-04-07T19:14:42.237Z" w:id="2121099071">
        <w:r w:rsidDel="06A318E5">
          <w:delText>etc</w:delText>
        </w:r>
      </w:del>
      <w:ins w:author="Bradley Tawedzerwa Rwafa" w:date="2025-04-07T19:14:42.238Z" w:id="326869751">
        <w:r w:rsidR="2B866FD0">
          <w:t>etc.</w:t>
        </w:r>
      </w:ins>
      <w:r w:rsidR="06A318E5">
        <w:rPr/>
        <w:t xml:space="preserve"> </w:t>
      </w:r>
      <w:r w:rsidR="15358A68">
        <w:rPr/>
        <w:t xml:space="preserve">you also may </w:t>
      </w:r>
      <w:r w:rsidR="15358A68">
        <w:rPr/>
        <w:t>be responsible for</w:t>
      </w:r>
      <w:r w:rsidR="15358A68">
        <w:rPr/>
        <w:t xml:space="preserve"> the physical security aspects and </w:t>
      </w:r>
      <w:r w:rsidR="11BBE54D">
        <w:rPr/>
        <w:t>maintaining</w:t>
      </w:r>
      <w:r w:rsidR="15358A68">
        <w:rPr/>
        <w:t xml:space="preserve"> it</w:t>
      </w:r>
      <w:r w:rsidR="3F8CC063">
        <w:rPr/>
        <w:t>. Scaling and accounting for growth for the application is easier with cloud deployment as cloud providers are able to account for g</w:t>
      </w:r>
      <w:r w:rsidR="3C53681E">
        <w:rPr/>
        <w:t>rowing traffic by having larger scale operations and flexible operating models whereas deploy</w:t>
      </w:r>
      <w:r w:rsidR="06993877">
        <w:rPr/>
        <w:t xml:space="preserve">ing locally/on-premises means </w:t>
      </w:r>
      <w:r w:rsidR="3C53681E">
        <w:rPr/>
        <w:t>accounting for scaled growth</w:t>
      </w:r>
      <w:r w:rsidR="5F2B2493">
        <w:rPr/>
        <w:t xml:space="preserve"> by increasing costs to fluctuate with the traffic growth and recession </w:t>
      </w:r>
      <w:r w:rsidR="111C0954">
        <w:rPr/>
        <w:t xml:space="preserve">which can be costly and result in additional hardware costs. </w:t>
      </w:r>
      <w:r w:rsidR="3F8CC063">
        <w:rPr/>
        <w:t xml:space="preserve"> </w:t>
      </w:r>
      <w:r w:rsidR="50137A75">
        <w:rPr/>
        <w:t xml:space="preserve">Depending on the cloud </w:t>
      </w:r>
      <w:r w:rsidR="5C0967D0">
        <w:rPr/>
        <w:t>provide</w:t>
      </w:r>
      <w:r w:rsidR="50137A75">
        <w:rPr/>
        <w:t xml:space="preserve"> pay model you are likely to </w:t>
      </w:r>
      <w:del w:author="Bradley Tawedzerwa Rwafa" w:date="2025-04-07T19:14:39.485Z" w:id="1635868066">
        <w:r w:rsidDel="50137A75">
          <w:delText>utilise</w:delText>
        </w:r>
      </w:del>
      <w:ins w:author="Bradley Tawedzerwa Rwafa" w:date="2025-04-07T19:14:39.485Z" w:id="311251688">
        <w:r w:rsidR="25799225">
          <w:t>utilize</w:t>
        </w:r>
      </w:ins>
      <w:r w:rsidR="50137A75">
        <w:rPr/>
        <w:t xml:space="preserve"> or encounter more reasonable costs or a pa</w:t>
      </w:r>
      <w:r w:rsidR="70173CEA">
        <w:rPr/>
        <w:t xml:space="preserve">y as you go model which alleviates the total cost price and is more efficient </w:t>
      </w:r>
      <w:r w:rsidR="010CC6C4">
        <w:rPr/>
        <w:t>as often you are charged for resources used or per use when you deploy on the cloud.</w:t>
      </w:r>
      <w:r w:rsidR="75515F32">
        <w:rPr/>
        <w:t xml:space="preserve"> When deploying locally the costs are likely to be higher to account for all the </w:t>
      </w:r>
      <w:r w:rsidR="75515F32">
        <w:rPr/>
        <w:t>additional</w:t>
      </w:r>
      <w:r w:rsidR="75515F32">
        <w:rPr/>
        <w:t xml:space="preserve"> </w:t>
      </w:r>
      <w:r w:rsidR="79E41D35">
        <w:rPr/>
        <w:t>equipment</w:t>
      </w:r>
      <w:r w:rsidR="75515F32">
        <w:rPr/>
        <w:t xml:space="preserve"> and hardware </w:t>
      </w:r>
      <w:r w:rsidR="37EBFE32">
        <w:rPr/>
        <w:t>necessary</w:t>
      </w:r>
      <w:r w:rsidR="75515F32">
        <w:rPr/>
        <w:t xml:space="preserve"> </w:t>
      </w:r>
      <w:del w:author="Bradley Tawedzerwa Rwafa" w:date="2025-04-07T19:15:07.664Z" w:id="1920971343">
        <w:r w:rsidDel="75515F32">
          <w:delText xml:space="preserve">to </w:delText>
        </w:r>
        <w:r w:rsidDel="70173CEA">
          <w:delText xml:space="preserve"> </w:delText>
        </w:r>
        <w:r w:rsidDel="51D074C1">
          <w:delText>deploy</w:delText>
        </w:r>
      </w:del>
      <w:ins w:author="Bradley Tawedzerwa Rwafa" w:date="2025-04-07T19:15:07.665Z" w:id="1879446823">
        <w:r w:rsidR="08F119F2">
          <w:t>to deploy</w:t>
        </w:r>
      </w:ins>
      <w:r w:rsidR="51D074C1">
        <w:rPr/>
        <w:t xml:space="preserve"> the application as you </w:t>
      </w:r>
      <w:r w:rsidR="51D074C1">
        <w:rPr/>
        <w:t>are</w:t>
      </w:r>
      <w:r w:rsidR="51D074C1">
        <w:rPr/>
        <w:t xml:space="preserve"> not </w:t>
      </w:r>
      <w:del w:author="Bradley Tawedzerwa Rwafa" w:date="2025-04-07T19:15:19.61Z" w:id="140057285">
        <w:r w:rsidDel="51D074C1">
          <w:delText>provided</w:delText>
        </w:r>
      </w:del>
      <w:ins w:author="Bradley Tawedzerwa Rwafa" w:date="2025-04-07T19:15:19.611Z" w:id="1598009826">
        <w:r w:rsidR="5BADA519">
          <w:t>provi</w:t>
        </w:r>
        <w:r w:rsidR="5BADA519">
          <w:t>ded with</w:t>
        </w:r>
      </w:ins>
      <w:r w:rsidR="51D074C1">
        <w:rPr/>
        <w:t xml:space="preserve"> them.</w:t>
      </w:r>
    </w:p>
    <w:p w:rsidR="1C854D60" w:rsidRDefault="1C854D60" w14:paraId="1663B0EB" w14:textId="0E482620">
      <w:r w:rsidR="1C854D60">
        <w:rPr/>
        <w:t xml:space="preserve">When deploying to the cloud the upkeep of systems is the responsibility of the cloud provider which is often able to quickly respond to </w:t>
      </w:r>
      <w:del w:author="Bradley Tawedzerwa Rwafa" w:date="2025-04-07T19:15:23.617Z" w:id="81802366">
        <w:r w:rsidDel="1C854D60">
          <w:delText xml:space="preserve">threats </w:delText>
        </w:r>
        <w:r w:rsidDel="1C854D60">
          <w:delText>,</w:delText>
        </w:r>
      </w:del>
      <w:ins w:author="Bradley Tawedzerwa Rwafa" w:date="2025-04-07T19:15:23.617Z" w:id="1380551704">
        <w:r w:rsidR="63B0AC01">
          <w:t>threats,</w:t>
        </w:r>
      </w:ins>
      <w:r w:rsidR="1C854D60">
        <w:rPr/>
        <w:t xml:space="preserve"> bugs and provide updates to system to </w:t>
      </w:r>
      <w:r w:rsidR="4F4323FC">
        <w:rPr/>
        <w:t>ensure</w:t>
      </w:r>
      <w:r w:rsidR="1C854D60">
        <w:rPr/>
        <w:t xml:space="preserve"> </w:t>
      </w:r>
      <w:r w:rsidR="7340D06F">
        <w:rPr/>
        <w:t>they</w:t>
      </w:r>
      <w:r w:rsidR="1C854D60">
        <w:rPr/>
        <w:t xml:space="preserve"> run concurr</w:t>
      </w:r>
      <w:r w:rsidR="2BA516EC">
        <w:rPr/>
        <w:t xml:space="preserve">ently with </w:t>
      </w:r>
      <w:r w:rsidR="5A19CAA3">
        <w:rPr/>
        <w:t xml:space="preserve">everything else without error or minimal room thereof. When deploying </w:t>
      </w:r>
      <w:r w:rsidR="5A19CAA3">
        <w:rPr/>
        <w:t>locally</w:t>
      </w:r>
      <w:r w:rsidR="5A19CAA3">
        <w:rPr/>
        <w:t xml:space="preserve"> responsibility for maintenance is your own </w:t>
      </w:r>
      <w:r w:rsidR="4AD6D43E">
        <w:rPr/>
        <w:t>responsibility</w:t>
      </w:r>
      <w:r w:rsidR="5A19CAA3">
        <w:rPr/>
        <w:t xml:space="preserve"> and can increase cost as </w:t>
      </w:r>
      <w:r w:rsidR="72B69C6F">
        <w:rPr/>
        <w:t xml:space="preserve">you may require experts to </w:t>
      </w:r>
      <w:r w:rsidR="72B69C6F">
        <w:rPr/>
        <w:t>attain</w:t>
      </w:r>
      <w:r w:rsidR="72B69C6F">
        <w:rPr/>
        <w:t xml:space="preserve"> a standard of maintenance for complex hardware that may not be always possible for one individual.</w:t>
      </w:r>
      <w:r w:rsidR="5A19CAA3">
        <w:rPr/>
        <w:t xml:space="preserve"> </w:t>
      </w:r>
      <w:r w:rsidR="46686CF1">
        <w:rPr/>
        <w:t xml:space="preserve">Deploying on cloud is faster than deploying locally because cloud providers have readily made systems designated for the deployment of applications that are suited for many </w:t>
      </w:r>
      <w:r w:rsidR="139E847B">
        <w:rPr/>
        <w:t xml:space="preserve">scenarios because it is their </w:t>
      </w:r>
      <w:del w:author="Bradley Tawedzerwa Rwafa" w:date="2025-04-07T19:14:37.979Z" w:id="838182760">
        <w:r w:rsidDel="139E847B">
          <w:delText>specialisation</w:delText>
        </w:r>
      </w:del>
      <w:ins w:author="Bradley Tawedzerwa Rwafa" w:date="2025-04-07T19:14:37.979Z" w:id="1811581624">
        <w:r w:rsidR="29EA5EAB">
          <w:t>specialization</w:t>
        </w:r>
      </w:ins>
      <w:r w:rsidR="139E847B">
        <w:rPr/>
        <w:t xml:space="preserve"> and business model whereas deploying an application yourself would require you to be </w:t>
      </w:r>
      <w:del w:author="Bradley Tawedzerwa Rwafa" w:date="2025-04-07T19:14:36.458Z" w:id="455084337">
        <w:r w:rsidDel="139E847B">
          <w:delText>aate</w:delText>
        </w:r>
        <w:r w:rsidDel="732C190C">
          <w:delText>mpting</w:delText>
        </w:r>
      </w:del>
      <w:ins w:author="Bradley Tawedzerwa Rwafa" w:date="2025-04-07T19:14:36.459Z" w:id="906005167">
        <w:r w:rsidR="3C28E842">
          <w:t>attempting</w:t>
        </w:r>
      </w:ins>
      <w:r w:rsidR="732C190C">
        <w:rPr/>
        <w:t xml:space="preserve"> to attain a set of specifications for deployment of your particular application on your own which can be a timely procedure.</w:t>
      </w:r>
    </w:p>
    <w:p w:rsidR="49F96B3F" w:rsidRDefault="49F96B3F" w14:paraId="1C35F947" w14:textId="69B452E3">
      <w:r w:rsidR="49F96B3F">
        <w:rPr/>
        <w:t xml:space="preserve">Deploying to the cloud also means that the </w:t>
      </w:r>
      <w:del w:author="Bradley Tawedzerwa Rwafa" w:date="2025-04-07T19:14:35.155Z" w:id="374723688">
        <w:r w:rsidDel="49F96B3F">
          <w:delText>accesibility</w:delText>
        </w:r>
      </w:del>
      <w:ins w:author="Bradley Tawedzerwa Rwafa" w:date="2025-04-07T19:14:35.155Z" w:id="410472875">
        <w:r w:rsidR="0EB56874">
          <w:t>a</w:t>
        </w:r>
        <w:r w:rsidR="0EB56874">
          <w:t>ccessibility</w:t>
        </w:r>
      </w:ins>
      <w:r w:rsidR="49F96B3F">
        <w:rPr/>
        <w:t xml:space="preserve"> of your application is widespread because it is available on the internet </w:t>
      </w:r>
      <w:r w:rsidR="49F96B3F">
        <w:rPr/>
        <w:t>whereas</w:t>
      </w:r>
      <w:r w:rsidR="49F96B3F">
        <w:rPr/>
        <w:t xml:space="preserve"> deploying locally would mean it is often not and would require </w:t>
      </w:r>
      <w:del w:author="Bradley Tawedzerwa Rwafa" w:date="2025-04-07T19:14:33.744Z" w:id="1534498323">
        <w:r w:rsidDel="49F96B3F">
          <w:delText>exxtensive</w:delText>
        </w:r>
      </w:del>
      <w:ins w:author="Bradley Tawedzerwa Rwafa" w:date="2025-04-07T19:14:33.745Z" w:id="1957869194">
        <w:r w:rsidR="43B5F1B9">
          <w:t>extensive</w:t>
        </w:r>
      </w:ins>
      <w:r w:rsidR="49F96B3F">
        <w:rPr/>
        <w:t xml:space="preserve"> pro</w:t>
      </w:r>
      <w:r w:rsidR="6C820DFD">
        <w:rPr/>
        <w:t>cedures to make it accessible to larger groups of people.</w:t>
      </w:r>
    </w:p>
    <w:p w:rsidR="57522129" w:rsidRDefault="57522129" w14:paraId="6CBC6FC2" w14:textId="7F0147F9"/>
    <w:p w:rsidR="6C820DFD" w:rsidRDefault="6C820DFD" w14:paraId="1711BBED" w14:textId="48C22318">
      <w:r w:rsidR="6C820DFD">
        <w:rPr/>
        <w:t xml:space="preserve">In this scenario Azure was used to deploy the </w:t>
      </w:r>
      <w:r w:rsidR="6C820DFD">
        <w:rPr/>
        <w:t>EventEase</w:t>
      </w:r>
      <w:r w:rsidR="6C820DFD">
        <w:rPr/>
        <w:t xml:space="preserve"> application this is useful because many </w:t>
      </w:r>
      <w:r w:rsidR="1556B00D">
        <w:rPr/>
        <w:t>people</w:t>
      </w:r>
      <w:r w:rsidR="6C820DFD">
        <w:rPr/>
        <w:t xml:space="preserve"> </w:t>
      </w:r>
      <w:r w:rsidR="6C820DFD">
        <w:rPr/>
        <w:t>are able to</w:t>
      </w:r>
      <w:r w:rsidR="6C820DFD">
        <w:rPr/>
        <w:t xml:space="preserve"> access the </w:t>
      </w:r>
      <w:del w:author="Bradley Tawedzerwa Rwafa" w:date="2025-04-07T19:15:30.49Z" w:id="1118951905">
        <w:r w:rsidDel="100562DF">
          <w:delText>application</w:delText>
        </w:r>
      </w:del>
      <w:ins w:author="Bradley Tawedzerwa Rwafa" w:date="2025-04-07T19:15:30.491Z" w:id="1847397477">
        <w:r w:rsidR="4F13202C">
          <w:t>a</w:t>
        </w:r>
        <w:r w:rsidR="4F13202C">
          <w:t>pplication,</w:t>
        </w:r>
      </w:ins>
      <w:r w:rsidR="6C820DFD">
        <w:rPr/>
        <w:t xml:space="preserve"> and many customers may </w:t>
      </w:r>
      <w:r w:rsidR="1D7323AA">
        <w:rPr/>
        <w:t xml:space="preserve">likely </w:t>
      </w:r>
      <w:r w:rsidR="6C820DFD">
        <w:rPr/>
        <w:t xml:space="preserve">one day want to </w:t>
      </w:r>
      <w:r w:rsidR="0F17C147">
        <w:rPr/>
        <w:t>access</w:t>
      </w:r>
      <w:r w:rsidR="6C820DFD">
        <w:rPr/>
        <w:t xml:space="preserve"> such an </w:t>
      </w:r>
      <w:r w:rsidR="5D3C6A15">
        <w:rPr/>
        <w:t>application from</w:t>
      </w:r>
      <w:r w:rsidR="6C820DFD">
        <w:rPr/>
        <w:t xml:space="preserve"> different area</w:t>
      </w:r>
      <w:r w:rsidR="2A03B284">
        <w:rPr/>
        <w:t>s of the world as it is a booking service</w:t>
      </w:r>
      <w:r w:rsidR="78634EE9">
        <w:rPr/>
        <w:t>.</w:t>
      </w:r>
    </w:p>
    <w:p w:rsidR="57522129" w:rsidRDefault="57522129" w14:paraId="2BF1C16F" w14:textId="4C3FDF7B"/>
    <w:p w:rsidR="40564560" w:rsidRDefault="40564560" w14:paraId="60AFFBED" w14:textId="101183A7">
      <w:r w:rsidR="40564560">
        <w:rPr/>
        <w:t>2.</w:t>
      </w:r>
    </w:p>
    <w:p w:rsidR="57522129" w:rsidRDefault="57522129" w14:paraId="54CAC90C" w14:textId="2F1B7CC3"/>
    <w:p w:rsidR="40564560" w:rsidRDefault="40564560" w14:paraId="60A89133" w14:textId="3FFBB7C5">
      <w:r w:rsidR="40564560">
        <w:rPr/>
        <w:t xml:space="preserve">In </w:t>
      </w:r>
      <w:r w:rsidR="2402FDDB">
        <w:rPr/>
        <w:t>IaaS (</w:t>
      </w:r>
      <w:r w:rsidR="40564560">
        <w:rPr/>
        <w:t>Infrastructure as a Service)</w:t>
      </w:r>
      <w:r w:rsidR="21C9FBC7">
        <w:rPr/>
        <w:t xml:space="preserve"> the cloud provider gives the user access to virtual</w:t>
      </w:r>
      <w:r w:rsidR="4DF8B828">
        <w:rPr/>
        <w:t xml:space="preserve"> environments</w:t>
      </w:r>
      <w:r w:rsidR="37E795E7">
        <w:rPr/>
        <w:t xml:space="preserve"> and more</w:t>
      </w:r>
      <w:r w:rsidR="4DF8B828">
        <w:rPr/>
        <w:t xml:space="preserve"> such as virtual</w:t>
      </w:r>
      <w:r w:rsidR="21C9FBC7">
        <w:rPr/>
        <w:t xml:space="preserve"> </w:t>
      </w:r>
      <w:r w:rsidR="2A9AA15F">
        <w:rPr/>
        <w:t>machines,</w:t>
      </w:r>
      <w:r w:rsidR="21C9FBC7">
        <w:rPr/>
        <w:t xml:space="preserve"> storage and networking </w:t>
      </w:r>
      <w:r w:rsidR="63DA3DC1">
        <w:rPr/>
        <w:t xml:space="preserve">while allowing the user to </w:t>
      </w:r>
      <w:r w:rsidR="334A9FD8">
        <w:rPr/>
        <w:t>supervision</w:t>
      </w:r>
      <w:r w:rsidR="63DA3DC1">
        <w:rPr/>
        <w:t xml:space="preserve"> and </w:t>
      </w:r>
      <w:r w:rsidR="07F0D24F">
        <w:rPr/>
        <w:t>monitor</w:t>
      </w:r>
      <w:r w:rsidR="07F0D24F">
        <w:rPr/>
        <w:t xml:space="preserve"> the</w:t>
      </w:r>
      <w:r w:rsidR="63DA3DC1">
        <w:rPr/>
        <w:t xml:space="preserve"> application and </w:t>
      </w:r>
      <w:r w:rsidR="03353169">
        <w:rPr/>
        <w:t>operating</w:t>
      </w:r>
      <w:r w:rsidR="63DA3DC1">
        <w:rPr/>
        <w:t xml:space="preserve"> system. </w:t>
      </w:r>
      <w:r w:rsidR="343A9123">
        <w:rPr/>
        <w:t>The cloud</w:t>
      </w:r>
      <w:r w:rsidR="2606C9AC">
        <w:rPr/>
        <w:t xml:space="preserve"> </w:t>
      </w:r>
      <w:r w:rsidR="2606C9AC">
        <w:rPr/>
        <w:t>designates</w:t>
      </w:r>
      <w:r w:rsidR="2606C9AC">
        <w:rPr/>
        <w:t xml:space="preserve"> the responsibility of </w:t>
      </w:r>
      <w:r w:rsidR="2606C9AC">
        <w:rPr/>
        <w:t>maintaining</w:t>
      </w:r>
      <w:r w:rsidR="2606C9AC">
        <w:rPr/>
        <w:t xml:space="preserve"> the operating system to the user</w:t>
      </w:r>
      <w:r w:rsidR="5BF5B182">
        <w:rPr/>
        <w:t xml:space="preserve"> while they bear the responsibility of </w:t>
      </w:r>
      <w:r w:rsidR="5BF5B182">
        <w:rPr/>
        <w:t>maintaining</w:t>
      </w:r>
      <w:r w:rsidR="5BF5B182">
        <w:rPr/>
        <w:t xml:space="preserve"> hardware. An example of infrastructure as a service would be Azure Virtual</w:t>
      </w:r>
      <w:r w:rsidR="55FFB740">
        <w:rPr/>
        <w:t xml:space="preserve"> Machines.</w:t>
      </w:r>
    </w:p>
    <w:p w:rsidR="57522129" w:rsidRDefault="57522129" w14:paraId="4B25F05C" w14:textId="1ECBB348"/>
    <w:p w:rsidR="7C270F14" w:rsidRDefault="7C270F14" w14:paraId="354F2410" w14:textId="6F5E17AD">
      <w:r w:rsidR="7C270F14">
        <w:rPr/>
        <w:t xml:space="preserve">In PaaS (Platform as a Service) the cloud provider gives you access to infrastructure </w:t>
      </w:r>
      <w:del w:author="Bradley Tawedzerwa Rwafa" w:date="2025-04-07T19:14:32.211Z" w:id="1992005908">
        <w:r w:rsidDel="7C270F14">
          <w:delText>adn</w:delText>
        </w:r>
      </w:del>
      <w:ins w:author="Bradley Tawedzerwa Rwafa" w:date="2025-04-07T19:14:32.212Z" w:id="460012801">
        <w:r w:rsidR="3D3BBDFE">
          <w:t>and</w:t>
        </w:r>
      </w:ins>
      <w:r w:rsidR="7C270F14">
        <w:rPr/>
        <w:t xml:space="preserve"> runtime the user would only need</w:t>
      </w:r>
      <w:r w:rsidR="1338F924">
        <w:rPr/>
        <w:t xml:space="preserve"> to deploy applications</w:t>
      </w:r>
      <w:r w:rsidR="565D600F">
        <w:rPr/>
        <w:t xml:space="preserve">. In </w:t>
      </w:r>
      <w:del w:author="Bradley Tawedzerwa Rwafa" w:date="2025-04-07T19:15:31.736Z" w:id="1770955385">
        <w:r w:rsidDel="565D600F">
          <w:delText>this  business</w:delText>
        </w:r>
      </w:del>
      <w:ins w:author="Bradley Tawedzerwa Rwafa" w:date="2025-04-07T19:15:31.737Z" w:id="178243257">
        <w:r w:rsidR="63C8183D">
          <w:t>this business</w:t>
        </w:r>
      </w:ins>
      <w:r w:rsidR="565D600F">
        <w:rPr/>
        <w:t xml:space="preserve"> model the cloud provider </w:t>
      </w:r>
      <w:r w:rsidR="565D600F">
        <w:rPr/>
        <w:t>is responsible for</w:t>
      </w:r>
      <w:r w:rsidR="565D600F">
        <w:rPr/>
        <w:t xml:space="preserve"> the </w:t>
      </w:r>
      <w:del w:author="Bradley Tawedzerwa Rwafa" w:date="2025-04-07T19:15:53.24Z" w:id="1006442373">
        <w:r w:rsidDel="565D600F">
          <w:delText xml:space="preserve">hardware </w:delText>
        </w:r>
        <w:r w:rsidDel="565D600F">
          <w:delText>,</w:delText>
        </w:r>
      </w:del>
      <w:ins w:author="Bradley Tawedzerwa Rwafa" w:date="2025-04-07T19:15:53.241Z" w:id="1931909876">
        <w:r w:rsidR="19785460">
          <w:t>hardware,</w:t>
        </w:r>
      </w:ins>
      <w:r w:rsidR="565D600F">
        <w:rPr/>
        <w:t xml:space="preserve"> </w:t>
      </w:r>
      <w:r w:rsidR="565D600F">
        <w:rPr/>
        <w:t xml:space="preserve">operating </w:t>
      </w:r>
      <w:r w:rsidR="0D0355F1">
        <w:rPr/>
        <w:t>system</w:t>
      </w:r>
      <w:r w:rsidR="565D600F">
        <w:rPr/>
        <w:t xml:space="preserve"> </w:t>
      </w:r>
      <w:r w:rsidR="00028AB5">
        <w:rPr/>
        <w:t xml:space="preserve">and middleware </w:t>
      </w:r>
      <w:r w:rsidR="00028AB5">
        <w:rPr/>
        <w:t>whereas</w:t>
      </w:r>
      <w:r w:rsidR="00028AB5">
        <w:rPr/>
        <w:t xml:space="preserve"> the user is </w:t>
      </w:r>
      <w:r w:rsidR="00028AB5">
        <w:rPr/>
        <w:t>designated</w:t>
      </w:r>
      <w:r w:rsidR="00028AB5">
        <w:rPr/>
        <w:t xml:space="preserve"> the responsibility over their application.</w:t>
      </w:r>
      <w:r w:rsidR="45C6E93A">
        <w:rPr/>
        <w:t xml:space="preserve"> An example of </w:t>
      </w:r>
      <w:r w:rsidR="70FBEB0C">
        <w:rPr/>
        <w:t>platform</w:t>
      </w:r>
      <w:r w:rsidR="45C6E93A">
        <w:rPr/>
        <w:t xml:space="preserve"> as a service would be Azure</w:t>
      </w:r>
      <w:r w:rsidR="5F6AA274">
        <w:rPr/>
        <w:t xml:space="preserve"> Web</w:t>
      </w:r>
      <w:r w:rsidR="45C6E93A">
        <w:rPr/>
        <w:t xml:space="preserve"> </w:t>
      </w:r>
      <w:r w:rsidR="310F10C7">
        <w:rPr/>
        <w:t>App</w:t>
      </w:r>
      <w:r w:rsidR="5A1C5681">
        <w:rPr/>
        <w:t>lication Service</w:t>
      </w:r>
      <w:r w:rsidR="310F10C7">
        <w:rPr/>
        <w:t xml:space="preserve"> </w:t>
      </w:r>
      <w:r w:rsidR="45C6E93A">
        <w:rPr/>
        <w:t>.</w:t>
      </w:r>
    </w:p>
    <w:p w:rsidR="57522129" w:rsidRDefault="57522129" w14:paraId="59202B1F" w14:textId="2EED7810"/>
    <w:p w:rsidR="57522129" w:rsidRDefault="57522129" w14:paraId="6481F847" w14:textId="5451DBBA"/>
    <w:p w:rsidR="00028AB5" w:rsidRDefault="00028AB5" w14:paraId="4AC5FFB4" w14:textId="48529228">
      <w:r w:rsidR="00028AB5">
        <w:rPr/>
        <w:t xml:space="preserve">In SaaS (Software as a Service) all </w:t>
      </w:r>
      <w:r w:rsidR="2877DFC4">
        <w:rPr/>
        <w:t xml:space="preserve">necessary and </w:t>
      </w:r>
      <w:r w:rsidR="2877DFC4">
        <w:rPr/>
        <w:t>additional</w:t>
      </w:r>
      <w:r w:rsidR="2877DFC4">
        <w:rPr/>
        <w:t xml:space="preserve"> </w:t>
      </w:r>
      <w:r w:rsidR="00028AB5">
        <w:rPr/>
        <w:t xml:space="preserve">resources are provided by the cloud provider </w:t>
      </w:r>
      <w:r w:rsidR="58220469">
        <w:rPr/>
        <w:t xml:space="preserve">the cloud </w:t>
      </w:r>
      <w:del w:author="Bradley Tawedzerwa Rwafa" w:date="2025-04-07T19:16:03.304Z" w:id="651942294">
        <w:r w:rsidDel="58220469">
          <w:delText>provide</w:delText>
        </w:r>
      </w:del>
      <w:ins w:author="Bradley Tawedzerwa Rwafa" w:date="2025-04-07T19:16:03.305Z" w:id="2067778113">
        <w:r w:rsidR="444BB2B8">
          <w:t>p</w:t>
        </w:r>
        <w:r w:rsidR="444BB2B8">
          <w:t>rovides</w:t>
        </w:r>
      </w:ins>
      <w:r w:rsidR="58220469">
        <w:rPr/>
        <w:t xml:space="preserve"> is also responsible for the supervision of all resources in entirety. The presence of the user is considered as </w:t>
      </w:r>
      <w:r w:rsidR="7161C41C">
        <w:rPr/>
        <w:t xml:space="preserve">business so </w:t>
      </w:r>
      <w:del w:author="Bradley Tawedzerwa Rwafa" w:date="2025-04-07T19:14:09.823Z" w:id="237609421">
        <w:r w:rsidDel="7161C41C">
          <w:delText>utilising</w:delText>
        </w:r>
      </w:del>
      <w:ins w:author="Bradley Tawedzerwa Rwafa" w:date="2025-04-07T19:14:09.823Z" w:id="1832775766">
        <w:r w:rsidR="03B6183B">
          <w:t>utilizing</w:t>
        </w:r>
      </w:ins>
      <w:r w:rsidR="7161C41C">
        <w:rPr/>
        <w:t xml:space="preserve"> the software from such a third party is often enough to </w:t>
      </w:r>
      <w:del w:author="Bradley Tawedzerwa Rwafa" w:date="2025-04-07T19:14:05.753Z" w:id="1492534239">
        <w:r w:rsidDel="7161C41C">
          <w:delText>genarate</w:delText>
        </w:r>
      </w:del>
      <w:ins w:author="Bradley Tawedzerwa Rwafa" w:date="2025-04-07T19:14:05.753Z" w:id="1333821444">
        <w:r w:rsidR="08CFA158">
          <w:t>generate</w:t>
        </w:r>
      </w:ins>
      <w:r w:rsidR="7161C41C">
        <w:rPr/>
        <w:t xml:space="preserve"> them </w:t>
      </w:r>
      <w:r w:rsidR="7161C41C">
        <w:rPr/>
        <w:t>revenue</w:t>
      </w:r>
      <w:r w:rsidR="0C6C5C56">
        <w:rPr/>
        <w:t xml:space="preserve"> .An</w:t>
      </w:r>
      <w:r w:rsidR="0C6C5C56">
        <w:rPr/>
        <w:t xml:space="preserve"> example of software as a service would be Outlook.</w:t>
      </w:r>
    </w:p>
    <w:p w:rsidR="57522129" w:rsidRDefault="57522129" w14:paraId="0A411DDE" w14:textId="40C39DCA"/>
    <w:p w:rsidR="57522129" w:rsidRDefault="57522129" w14:paraId="718F7E6F" w14:textId="2F832205"/>
    <w:p w:rsidR="4B28E5B5" w:rsidRDefault="4B28E5B5" w14:paraId="7F88594F" w14:textId="6EA350BB">
      <w:pPr>
        <w:rPr>
          <w:ins w:author="Bradley Tawedzerwa Rwafa" w:date="2025-04-07T19:16:16.353Z" w16du:dateUtc="2025-04-07T19:16:16.353Z" w:id="1977595213"/>
        </w:rPr>
      </w:pPr>
      <w:r w:rsidR="4B28E5B5">
        <w:rPr/>
        <w:t xml:space="preserve">The </w:t>
      </w:r>
      <w:r w:rsidR="4B28E5B5">
        <w:rPr/>
        <w:t>EventEase</w:t>
      </w:r>
      <w:r w:rsidR="4B28E5B5">
        <w:rPr/>
        <w:t xml:space="preserve"> scenario requires that an application </w:t>
      </w:r>
      <w:r w:rsidR="4B28E5B5">
        <w:rPr/>
        <w:t>is</w:t>
      </w:r>
      <w:r w:rsidR="4B28E5B5">
        <w:rPr/>
        <w:t xml:space="preserve"> created </w:t>
      </w:r>
      <w:del w:author="Bradley Tawedzerwa Rwafa" w:date="2025-04-07T19:13:57.917Z" w:id="291065300">
        <w:r w:rsidDel="4B28E5B5">
          <w:delText>utilising</w:delText>
        </w:r>
      </w:del>
      <w:ins w:author="Bradley Tawedzerwa Rwafa" w:date="2025-04-07T19:13:57.918Z" w:id="835131545">
        <w:r w:rsidR="5140A276">
          <w:t>utilizing</w:t>
        </w:r>
      </w:ins>
      <w:r w:rsidR="4B28E5B5">
        <w:rPr/>
        <w:t xml:space="preserve"> Azure SQL and </w:t>
      </w:r>
      <w:del w:author="Bradley Tawedzerwa Rwafa" w:date="2025-04-07T19:13:49.703Z" w:id="1958360438">
        <w:r w:rsidDel="4B28E5B5">
          <w:delText>ASP.Net</w:delText>
        </w:r>
      </w:del>
      <w:ins w:author="Bradley Tawedzerwa Rwafa" w:date="2025-04-07T19:13:49.704Z" w:id="793990791">
        <w:r w:rsidR="7F327F7C">
          <w:t>ASP. Net</w:t>
        </w:r>
      </w:ins>
      <w:r w:rsidR="4B28E5B5">
        <w:rPr/>
        <w:t xml:space="preserve"> Core Web App</w:t>
      </w:r>
      <w:r w:rsidR="7B694F5F">
        <w:rPr/>
        <w:t xml:space="preserve">lication this means that the central focus of the </w:t>
      </w:r>
      <w:del w:author="Bradley Tawedzerwa Rwafa" w:date="2025-04-07T19:13:48.499Z" w:id="283637242">
        <w:r w:rsidDel="7B694F5F">
          <w:delText>sceanrio</w:delText>
        </w:r>
      </w:del>
      <w:ins w:author="Bradley Tawedzerwa Rwafa" w:date="2025-04-07T19:13:48.5Z" w:id="523662049">
        <w:r w:rsidR="65A063E5">
          <w:t>scenario</w:t>
        </w:r>
      </w:ins>
      <w:r w:rsidR="7B694F5F">
        <w:rPr/>
        <w:t xml:space="preserve"> is developing a</w:t>
      </w:r>
      <w:r w:rsidR="2CDD818D">
        <w:rPr/>
        <w:t>nd deploying</w:t>
      </w:r>
      <w:r w:rsidR="7B694F5F">
        <w:rPr/>
        <w:t xml:space="preserve"> the </w:t>
      </w:r>
      <w:del w:author="Bradley Tawedzerwa Rwafa" w:date="2025-04-07T19:13:47.381Z" w:id="883161731">
        <w:r w:rsidDel="7B694F5F">
          <w:delText>appliaction</w:delText>
        </w:r>
      </w:del>
      <w:ins w:author="Bradley Tawedzerwa Rwafa" w:date="2025-04-07T19:13:47.382Z" w:id="960643035">
        <w:r w:rsidR="34129F24">
          <w:t>application</w:t>
        </w:r>
      </w:ins>
      <w:r w:rsidR="237FD8FE">
        <w:rPr/>
        <w:t xml:space="preserve"> successfully </w:t>
      </w:r>
      <w:del w:author="Bradley Tawedzerwa Rwafa" w:date="2025-04-07T19:13:46.007Z" w:id="339854503">
        <w:r w:rsidDel="237FD8FE">
          <w:delText>whcih</w:delText>
        </w:r>
      </w:del>
      <w:ins w:author="Bradley Tawedzerwa Rwafa" w:date="2025-04-07T19:13:46.009Z" w:id="1814820670">
        <w:r w:rsidR="36E45B49">
          <w:t>which</w:t>
        </w:r>
      </w:ins>
      <w:r w:rsidR="237FD8FE">
        <w:rPr/>
        <w:t xml:space="preserve"> makes the scenario suited for </w:t>
      </w:r>
      <w:del w:author="Bradley Tawedzerwa Rwafa" w:date="2025-04-07T19:15:43.828Z" w:id="682245114">
        <w:r w:rsidDel="237FD8FE">
          <w:delText>PaaS(</w:delText>
        </w:r>
      </w:del>
      <w:ins w:author="Bradley Tawedzerwa Rwafa" w:date="2025-04-07T19:15:43.829Z" w:id="1711628715">
        <w:r w:rsidR="451E6CA9">
          <w:t>P</w:t>
        </w:r>
        <w:r w:rsidR="451E6CA9">
          <w:t>aaS (</w:t>
        </w:r>
      </w:ins>
      <w:r w:rsidR="237FD8FE">
        <w:rPr/>
        <w:t>Platform as a Service). Wit</w:t>
      </w:r>
      <w:r w:rsidR="2F84F3F5">
        <w:rPr/>
        <w:t xml:space="preserve">h the PaaS model the application is able to account for its further development and growth easily and the software familiar </w:t>
      </w:r>
      <w:r w:rsidR="700360FB">
        <w:rPr/>
        <w:t>environments</w:t>
      </w:r>
      <w:r w:rsidR="4EFF3BD3">
        <w:rPr/>
        <w:t xml:space="preserve"> allow for </w:t>
      </w:r>
      <w:r w:rsidR="582F0FAD">
        <w:rPr/>
        <w:t>communication</w:t>
      </w:r>
      <w:r w:rsidR="4EFF3BD3">
        <w:rPr/>
        <w:t xml:space="preserve"> of different systems from the</w:t>
      </w:r>
      <w:del w:author="Bradley Tawedzerwa Rwafa" w:date="2025-04-07T19:13:38.1Z" w:id="844889633">
        <w:r w:rsidDel="4EFF3BD3">
          <w:delText xml:space="preserve"> the</w:delText>
        </w:r>
      </w:del>
      <w:r w:rsidR="4EFF3BD3">
        <w:rPr/>
        <w:t xml:space="preserve"> same provider seamlessly. The Paa</w:t>
      </w:r>
      <w:r w:rsidR="68B79A31">
        <w:rPr/>
        <w:t xml:space="preserve">S model also accounts for </w:t>
      </w:r>
      <w:r w:rsidR="68B79A31">
        <w:rPr/>
        <w:t>additional</w:t>
      </w:r>
      <w:r w:rsidR="68B79A31">
        <w:rPr/>
        <w:t xml:space="preserve"> complex </w:t>
      </w:r>
      <w:r w:rsidR="0345296C">
        <w:rPr/>
        <w:t>configuration</w:t>
      </w:r>
      <w:r w:rsidR="68B79A31">
        <w:rPr/>
        <w:t xml:space="preserve"> procedures that may be needed in deploying the application as Azure is likely to account for a variety of </w:t>
      </w:r>
      <w:r w:rsidR="68B79A31">
        <w:rPr/>
        <w:t xml:space="preserve">possible </w:t>
      </w:r>
      <w:r w:rsidR="68202AF3">
        <w:rPr/>
        <w:t>types</w:t>
      </w:r>
      <w:r w:rsidR="68202AF3">
        <w:rPr/>
        <w:t xml:space="preserve"> of applications and their </w:t>
      </w:r>
      <w:r w:rsidR="68202AF3">
        <w:rPr/>
        <w:t>possible needs</w:t>
      </w:r>
      <w:r w:rsidR="68202AF3">
        <w:rPr/>
        <w:t>.</w:t>
      </w:r>
      <w:r w:rsidR="12A9147D">
        <w:rPr/>
        <w:t xml:space="preserve"> The use of PaaS here has provided an ecosystem of systems that can easily allow us to provide </w:t>
      </w:r>
      <w:r w:rsidR="6678D34A">
        <w:rPr/>
        <w:t>efficient fixes and updates to o</w:t>
      </w:r>
      <w:r w:rsidR="49394898">
        <w:rPr/>
        <w:t>ur application with minimal interference.</w:t>
      </w:r>
    </w:p>
    <w:p w:rsidR="57522129" w:rsidRDefault="57522129" w14:paraId="073730E6" w14:textId="217F59EC">
      <w:pPr>
        <w:rPr>
          <w:ins w:author="Bradley Tawedzerwa Rwafa" w:date="2025-04-07T19:16:16.57Z" w16du:dateUtc="2025-04-07T19:16:16.57Z" w:id="131732055"/>
        </w:rPr>
      </w:pPr>
    </w:p>
    <w:p w:rsidR="57522129" w:rsidRDefault="57522129" w14:paraId="7BB9B4DF" w14:textId="361F6675">
      <w:r>
        <w:br w:type="page"/>
      </w:r>
    </w:p>
    <w:p w:rsidR="2093CBE9" w:rsidRDefault="2093CBE9" w14:paraId="6F5D5F26" w14:textId="5B506CD5">
      <w:pPr>
        <w:rPr>
          <w:ins w:author="Bradley Tawedzerwa Rwafa" w:date="2025-04-07T19:16:42.411Z" w16du:dateUtc="2025-04-07T19:16:42.411Z" w:id="1370921045"/>
        </w:rPr>
      </w:pPr>
      <w:ins w:author="Bradley Tawedzerwa Rwafa" w:date="2025-04-07T19:16:41.935Z" w:id="1261302196">
        <w:r w:rsidR="2093CBE9">
          <w:t xml:space="preserve">REFERENCES: </w:t>
        </w:r>
      </w:ins>
    </w:p>
    <w:p w:rsidR="2093CBE9" w:rsidRDefault="2093CBE9" w14:paraId="3AAC52D8" w14:textId="5456F028">
      <w:pPr>
        <w:rPr>
          <w:ins w:author="Bradley Tawedzerwa Rwafa" w:date="2025-04-07T19:17:42.003Z" w16du:dateUtc="2025-04-07T19:17:42.003Z" w:id="283401729"/>
        </w:rPr>
      </w:pPr>
      <w:ins w:author="Bradley Tawedzerwa Rwafa" w:date="2025-04-07T19:16:43.328Z" w:id="1602111994">
        <w:r w:rsidRPr="57522129" w:rsidR="2093CBE9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IBM. (n.d.) </w:t>
        </w:r>
        <w:r w:rsidRPr="57522129" w:rsidR="2093CBE9">
          <w:rPr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>IaaS vs. PaaS vs. SaaS</w:t>
        </w:r>
        <w:r w:rsidRPr="57522129" w:rsidR="2093CBE9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. [online] Available at: </w:t>
        </w:r>
      </w:ins>
      <w:ins w:author="Bradley Tawedzerwa Rwafa" w:date="2025-04-07T19:16:43.327Z" w:id="1755956748">
        <w:r>
          <w:fldChar w:fldCharType="begin"/>
        </w:r>
        <w:r>
          <w:instrText xml:space="preserve">HYPERLINK "https://www.ibm.com/think/topics/iaas-paas-saas" </w:instrText>
        </w:r>
        <w:r>
          <w:fldChar w:fldCharType="separate"/>
        </w:r>
        <w:r/>
      </w:ins>
      <w:ins w:author="Bradley Tawedzerwa Rwafa" w:date="2025-04-07T19:16:43.328Z" w:id="1927340910">
        <w:r w:rsidRPr="57522129" w:rsidR="2093CBE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https://www.ibm.com/think/topics/iaas-paas-saas</w:t>
        </w:r>
      </w:ins>
      <w:ins w:author="Bradley Tawedzerwa Rwafa" w:date="2025-04-07T19:16:43.327Z" w:id="514324172">
        <w:r>
          <w:fldChar w:fldCharType="end"/>
        </w:r>
      </w:ins>
      <w:ins w:author="Bradley Tawedzerwa Rwafa" w:date="2025-04-07T19:16:43.328Z" w:id="1043693590">
        <w:r w:rsidRPr="57522129" w:rsidR="2093CBE9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[Accessed 5 Apr. 2025].</w:t>
        </w:r>
      </w:ins>
    </w:p>
    <w:p w:rsidR="57522129" w:rsidP="57522129" w:rsidRDefault="57522129" w14:paraId="17A76C49" w14:textId="16A91305">
      <w:pPr>
        <w:rPr>
          <w:ins w:author="Bradley Tawedzerwa Rwafa" w:date="2025-04-07T19:17:42.709Z" w16du:dateUtc="2025-04-07T19:17:42.709Z" w:id="1350245131"/>
          <w:rFonts w:ascii="Aptos" w:hAnsi="Aptos" w:eastAsia="Aptos" w:cs="Aptos"/>
          <w:noProof w:val="0"/>
          <w:sz w:val="24"/>
          <w:szCs w:val="24"/>
          <w:lang w:val="en-US"/>
        </w:rPr>
      </w:pPr>
    </w:p>
    <w:p w:rsidR="782E5E6F" w:rsidRDefault="782E5E6F" w14:paraId="360735D8" w14:textId="16ABF106">
      <w:pPr>
        <w:rPr>
          <w:ins w:author="Bradley Tawedzerwa Rwafa" w:date="2025-04-07T19:22:53.772Z" w16du:dateUtc="2025-04-07T19:22:53.772Z" w:id="1157155038"/>
        </w:rPr>
      </w:pPr>
      <w:ins w:author="Bradley Tawedzerwa Rwafa" w:date="2025-04-07T19:17:43.792Z" w:id="223066394">
        <w:r w:rsidRPr="57522129" w:rsidR="782E5E6F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Google Cloud. (n.d.) </w:t>
        </w:r>
        <w:r w:rsidRPr="57522129" w:rsidR="782E5E6F">
          <w:rPr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PaaS vs. IaaS vs. SaaS: </w:t>
        </w:r>
        <w:r w:rsidRPr="57522129" w:rsidR="782E5E6F">
          <w:rPr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>What’s</w:t>
        </w:r>
        <w:r w:rsidRPr="57522129" w:rsidR="782E5E6F">
          <w:rPr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the difference?</w:t>
        </w:r>
        <w:r w:rsidRPr="57522129" w:rsidR="782E5E6F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[online] Available at: </w:t>
        </w:r>
        <w:r>
          <w:fldChar w:fldCharType="begin"/>
        </w:r>
        <w:r>
          <w:instrText xml:space="preserve">HYPERLINK "https://cloud.google.com/learn/paas-vs-iaas-vs-saas" </w:instrText>
        </w:r>
        <w:r>
          <w:fldChar w:fldCharType="separate"/>
        </w:r>
        <w:r/>
        <w:r w:rsidRPr="57522129" w:rsidR="782E5E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https://cloud.google.com/learn/paas-vs-iaas-vs-saas</w:t>
        </w:r>
        <w:r>
          <w:fldChar w:fldCharType="end"/>
        </w:r>
        <w:r w:rsidRPr="57522129" w:rsidR="782E5E6F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[Accessed 7 Apr. 2025].</w:t>
        </w:r>
      </w:ins>
    </w:p>
    <w:p w:rsidR="57522129" w:rsidP="57522129" w:rsidRDefault="57522129" w14:paraId="4DBC706E" w14:textId="2CD608D6">
      <w:pPr>
        <w:rPr>
          <w:ins w:author="Bradley Tawedzerwa Rwafa" w:date="2025-04-07T19:22:54.315Z" w16du:dateUtc="2025-04-07T19:22:54.315Z" w:id="286878059"/>
          <w:rFonts w:ascii="Aptos" w:hAnsi="Aptos" w:eastAsia="Aptos" w:cs="Aptos"/>
          <w:noProof w:val="0"/>
          <w:sz w:val="24"/>
          <w:szCs w:val="24"/>
          <w:lang w:val="en-US"/>
        </w:rPr>
      </w:pPr>
    </w:p>
    <w:p w:rsidR="5CC802DF" w:rsidRDefault="5CC802DF" w14:paraId="4897E45F" w14:textId="2F7240BF">
      <w:pPr>
        <w:rPr>
          <w:ins w:author="Bradley Tawedzerwa Rwafa" w:date="2025-04-07T19:24:02.145Z" w16du:dateUtc="2025-04-07T19:24:02.145Z" w:id="1134152777"/>
        </w:rPr>
      </w:pPr>
      <w:ins w:author="Bradley Tawedzerwa Rwafa" w:date="2025-04-07T19:22:59.955Z" w:id="457694066">
        <w:r w:rsidRPr="57522129" w:rsidR="5CC802DF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Nguyen, S. (2024) </w:t>
        </w:r>
        <w:r w:rsidRPr="57522129" w:rsidR="5CC802DF">
          <w:rPr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>Self-hosted, on-premises, or cloud: Which deployment model is best?</w:t>
        </w:r>
        <w:r w:rsidRPr="57522129" w:rsidR="5CC802DF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[online] </w:t>
        </w:r>
        <w:r w:rsidRPr="57522129" w:rsidR="5CC802DF">
          <w:rPr>
            <w:rFonts w:ascii="Aptos" w:hAnsi="Aptos" w:eastAsia="Aptos" w:cs="Aptos"/>
            <w:noProof w:val="0"/>
            <w:sz w:val="24"/>
            <w:szCs w:val="24"/>
            <w:lang w:val="en-US"/>
          </w:rPr>
          <w:t>DreamFactory</w:t>
        </w:r>
        <w:r w:rsidRPr="57522129" w:rsidR="5CC802DF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Blog, 2 December. Available at: </w:t>
        </w:r>
      </w:ins>
      <w:ins w:author="Bradley Tawedzerwa Rwafa" w:date="2025-04-07T19:22:59.954Z" w:id="859747458">
        <w:r>
          <w:fldChar w:fldCharType="begin"/>
        </w:r>
        <w:r>
          <w:instrText xml:space="preserve">HYPERLINK "https://blog.dreamfactory.com/self-hosted-on-premises-or-cloud-which-deployment-model-is-best" </w:instrText>
        </w:r>
        <w:r>
          <w:fldChar w:fldCharType="separate"/>
        </w:r>
        <w:r/>
      </w:ins>
      <w:ins w:author="Bradley Tawedzerwa Rwafa" w:date="2025-04-07T19:22:59.955Z" w:id="430895821">
        <w:r w:rsidRPr="57522129" w:rsidR="5CC802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https://blog.dreamfactory.com/self-hosted-on-premises-or-cloud-which-deployment-model-is-best</w:t>
        </w:r>
      </w:ins>
      <w:ins w:author="Bradley Tawedzerwa Rwafa" w:date="2025-04-07T19:22:59.954Z" w:id="913572679">
        <w:r>
          <w:fldChar w:fldCharType="end"/>
        </w:r>
      </w:ins>
      <w:ins w:author="Bradley Tawedzerwa Rwafa" w:date="2025-04-07T19:22:59.955Z" w:id="645295093">
        <w:r w:rsidRPr="57522129" w:rsidR="5CC802DF">
          <w:rPr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[Accessed 7 Apr. 2025].</w:t>
        </w:r>
      </w:ins>
    </w:p>
    <w:p w:rsidR="57522129" w:rsidP="57522129" w:rsidRDefault="57522129" w14:paraId="09FF84EC" w14:textId="46FB92F4">
      <w:pPr>
        <w:rPr>
          <w:ins w:author="Bradley Tawedzerwa Rwafa" w:date="2025-04-07T19:24:02.683Z" w16du:dateUtc="2025-04-07T19:24:02.683Z" w:id="73295726"/>
          <w:rFonts w:ascii="Aptos" w:hAnsi="Aptos" w:eastAsia="Aptos" w:cs="Aptos"/>
          <w:noProof w:val="0"/>
          <w:sz w:val="24"/>
          <w:szCs w:val="24"/>
          <w:lang w:val="en-US"/>
        </w:rPr>
      </w:pPr>
    </w:p>
    <w:p w:rsidR="2DD14AF6" w:rsidP="57522129" w:rsidRDefault="2DD14AF6" w14:paraId="32E148CE" w14:textId="35A3B1B2">
      <w:pPr>
        <w:rPr>
          <w:ins w:author="Bradley Tawedzerwa Rwafa" w:date="2025-04-07T19:24:38.263Z" w16du:dateUtc="2025-04-07T19:24:38.263Z" w:id="922363603"/>
          <w:rFonts w:ascii="Aptos" w:hAnsi="Aptos" w:eastAsia="Aptos" w:cs="Aptos"/>
          <w:noProof w:val="0"/>
          <w:sz w:val="24"/>
          <w:szCs w:val="24"/>
          <w:lang w:val="en-US"/>
        </w:rPr>
      </w:pPr>
      <w:ins w:author="Bradley Tawedzerwa Rwafa" w:date="2025-04-07T19:24:06.651Z" w:id="1417967037"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>Mrzyglod</w:t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 xml:space="preserve">, K. 2022. </w:t>
        </w:r>
        <w:r w:rsidRPr="57522129" w:rsidR="2DD14AF6">
          <w:rPr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>Azure for Developers: Implement rich Azure PaaS ecosystems using containers, serverless services, and storage solutions.</w:t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 xml:space="preserve"> ISBN: 9781803240091</w:t>
        </w:r>
      </w:ins>
    </w:p>
    <w:p w:rsidR="2DD14AF6" w:rsidP="57522129" w:rsidRDefault="2DD14AF6" w14:paraId="428E2C86" w14:textId="7A8D7EE0">
      <w:pPr>
        <w:rPr>
          <w:ins w:author="Bradley Tawedzerwa Rwafa" w:date="2025-04-07T19:25:03.651Z" w16du:dateUtc="2025-04-07T19:25:03.651Z" w:id="879258045"/>
          <w:rFonts w:ascii="Roboto" w:hAnsi="Roboto" w:eastAsia="Roboto" w:cs="Roboto"/>
          <w:noProof w:val="0"/>
          <w:sz w:val="26"/>
          <w:szCs w:val="26"/>
          <w:lang w:val="en-US"/>
        </w:rPr>
      </w:pPr>
      <w:ins w:author="Bradley Tawedzerwa Rwafa" w:date="2025-04-07T19:24:41.86Z" w:id="83534901"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 xml:space="preserve">Bagha, A. &amp; </w:t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>Madisetti</w:t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 xml:space="preserve">, V. 2019. Cloud Computing Solutions Architect: </w:t>
        </w:r>
        <w:r w:rsidRPr="57522129" w:rsidR="2DD14AF6">
          <w:rPr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>A Hands-On Approach: A Competency-based Textbook for Universities and a Guide for AWS Cloud Certification and Beyond</w:t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 xml:space="preserve">. VPT. ISBN: 9781949978018. (Open Access Textbook – register and download copy from </w:t>
        </w:r>
        <w:r>
          <w:fldChar w:fldCharType="begin"/>
        </w:r>
        <w:r>
          <w:instrText xml:space="preserve">HYPERLINK "https://site.bookcenterapp.com/0996025596" </w:instrText>
        </w:r>
        <w:r>
          <w:fldChar w:fldCharType="separate"/>
        </w:r>
        <w:r/>
        <w:r w:rsidRPr="57522129" w:rsidR="2DD14AF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6"/>
            <w:szCs w:val="26"/>
            <w:u w:val="none"/>
            <w:lang w:val="en-US"/>
          </w:rPr>
          <w:t>https://site.bookcenterapp.com/0996025596</w:t>
        </w:r>
        <w:r>
          <w:fldChar w:fldCharType="end"/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>)</w:t>
        </w:r>
      </w:ins>
    </w:p>
    <w:p w:rsidR="2DD14AF6" w:rsidP="57522129" w:rsidRDefault="2DD14AF6" w14:paraId="6847F213" w14:textId="35E9BC94">
      <w:pPr>
        <w:rPr>
          <w:rFonts w:ascii="Roboto" w:hAnsi="Roboto" w:eastAsia="Roboto" w:cs="Roboto"/>
          <w:noProof w:val="0"/>
          <w:sz w:val="26"/>
          <w:szCs w:val="26"/>
          <w:lang w:val="en-US"/>
        </w:rPr>
      </w:pPr>
      <w:ins w:author="Bradley Tawedzerwa Rwafa" w:date="2025-04-07T19:25:07.55Z" w:id="800498160"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 xml:space="preserve">Microsoft. 2022. </w:t>
        </w:r>
        <w:r w:rsidRPr="57522129" w:rsidR="2DD14AF6">
          <w:rPr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>The Developer’s Guide to Azure.</w:t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 xml:space="preserve"> Microsoft Press. (Open Access Textbook – download free copy here: </w:t>
        </w:r>
        <w:r>
          <w:fldChar w:fldCharType="begin"/>
        </w:r>
        <w:r>
          <w:instrText xml:space="preserve">HYPERLINK "https://azure.microsoft.com/en-us/resources/research/developer-guide-to-azure/" </w:instrText>
        </w:r>
        <w:r>
          <w:fldChar w:fldCharType="separate"/>
        </w:r>
        <w:r w:rsidRPr="57522129" w:rsidR="2DD14AF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6"/>
            <w:szCs w:val="26"/>
            <w:u w:val="none"/>
            <w:lang w:val="en-US"/>
          </w:rPr>
          <w:t>https://azure.microsoft.com/en-us/resources/research/developer-guide-to-azure/</w:t>
        </w:r>
        <w:r>
          <w:fldChar w:fldCharType="end"/>
        </w:r>
        <w:r w:rsidRPr="57522129" w:rsidR="2DD14AF6">
          <w:rPr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313131"/>
            <w:sz w:val="26"/>
            <w:szCs w:val="26"/>
            <w:lang w:val="en-US"/>
          </w:rPr>
          <w:t>)</w:t>
        </w:r>
      </w:ins>
    </w:p>
    <w:p w:rsidR="57522129" w:rsidP="57522129" w:rsidRDefault="57522129" w14:paraId="4AE3DEE2" w14:textId="7B7626F3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6"/>
          <w:szCs w:val="26"/>
          <w:lang w:val="en-US"/>
        </w:rPr>
      </w:pPr>
    </w:p>
    <w:p w:rsidR="7B27D710" w:rsidP="57522129" w:rsidRDefault="7B27D710" w14:paraId="65BF69F0" w14:textId="5A0A7391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6"/>
          <w:szCs w:val="26"/>
          <w:lang w:val="en-US"/>
        </w:rPr>
      </w:pPr>
      <w:r w:rsidRPr="57522129" w:rsidR="7B27D71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6"/>
          <w:szCs w:val="26"/>
          <w:lang w:val="en-US"/>
        </w:rPr>
        <w:t>Additional</w:t>
      </w:r>
      <w:r w:rsidRPr="57522129" w:rsidR="7B27D71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6"/>
          <w:szCs w:val="26"/>
          <w:lang w:val="en-US"/>
        </w:rPr>
        <w:t xml:space="preserve"> reference to videos provided by lecturer </w:t>
      </w:r>
      <w:r w:rsidRPr="57522129" w:rsidR="7B27D710">
        <w:rPr>
          <w:rFonts w:ascii="Roboto" w:hAnsi="Roboto" w:eastAsia="Roboto" w:cs="Roboto"/>
          <w:noProof w:val="0"/>
          <w:sz w:val="26"/>
          <w:szCs w:val="26"/>
          <w:lang w:val="en-US"/>
        </w:rPr>
        <w:t>Juliana Adeola Adisa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0aTs9+RXE4SPH" int2:id="hWVVpNzY">
      <int2:state int2:type="AugLoop_Text_Critique" int2:value="Rejected"/>
    </int2:textHash>
    <int2:textHash int2:hashCode="gsuyEtIeCLJhZG" int2:id="GHg1Qjr0">
      <int2:state int2:type="AugLoop_Text_Critique" int2:value="Rejected"/>
    </int2:textHash>
    <int2:textHash int2:hashCode="nM2HsDWEcRHPBM" int2:id="Jmfhy1gK">
      <int2:state int2:type="AugLoop_Text_Critique" int2:value="Rejected"/>
    </int2:textHash>
    <int2:textHash int2:hashCode="+L0kdODOYlg6n0" int2:id="jaq4Tpl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C2B02"/>
    <w:rsid w:val="00028AB5"/>
    <w:rsid w:val="010CC6C4"/>
    <w:rsid w:val="03353169"/>
    <w:rsid w:val="0345296C"/>
    <w:rsid w:val="03765E66"/>
    <w:rsid w:val="03B6183B"/>
    <w:rsid w:val="04CF3DA9"/>
    <w:rsid w:val="05D4C40B"/>
    <w:rsid w:val="06993877"/>
    <w:rsid w:val="06A318E5"/>
    <w:rsid w:val="0731D01A"/>
    <w:rsid w:val="07F0D24F"/>
    <w:rsid w:val="088CF51D"/>
    <w:rsid w:val="08CFA158"/>
    <w:rsid w:val="08F119F2"/>
    <w:rsid w:val="09F861EF"/>
    <w:rsid w:val="0A93A981"/>
    <w:rsid w:val="0B9A1E1F"/>
    <w:rsid w:val="0C3106AC"/>
    <w:rsid w:val="0C3337AF"/>
    <w:rsid w:val="0C33AEBE"/>
    <w:rsid w:val="0C6C5C56"/>
    <w:rsid w:val="0CE8A696"/>
    <w:rsid w:val="0D0355F1"/>
    <w:rsid w:val="0E0C05FC"/>
    <w:rsid w:val="0EB56874"/>
    <w:rsid w:val="0F17C147"/>
    <w:rsid w:val="100562DF"/>
    <w:rsid w:val="1099ECD2"/>
    <w:rsid w:val="10F397AF"/>
    <w:rsid w:val="111C0954"/>
    <w:rsid w:val="11655735"/>
    <w:rsid w:val="119F3CD2"/>
    <w:rsid w:val="11A8367A"/>
    <w:rsid w:val="11BBE54D"/>
    <w:rsid w:val="129E38D7"/>
    <w:rsid w:val="12A9147D"/>
    <w:rsid w:val="1338F924"/>
    <w:rsid w:val="139E847B"/>
    <w:rsid w:val="13B9E9EE"/>
    <w:rsid w:val="143A2AF0"/>
    <w:rsid w:val="15358A68"/>
    <w:rsid w:val="1556B00D"/>
    <w:rsid w:val="1648BFEC"/>
    <w:rsid w:val="16FBAB73"/>
    <w:rsid w:val="1778C5A5"/>
    <w:rsid w:val="17AB0BCE"/>
    <w:rsid w:val="18DF0652"/>
    <w:rsid w:val="19286451"/>
    <w:rsid w:val="19785460"/>
    <w:rsid w:val="1B2426BE"/>
    <w:rsid w:val="1B2426BE"/>
    <w:rsid w:val="1BE714BD"/>
    <w:rsid w:val="1C11A83A"/>
    <w:rsid w:val="1C854D60"/>
    <w:rsid w:val="1C8E5CD7"/>
    <w:rsid w:val="1CCC9209"/>
    <w:rsid w:val="1CF4B3BD"/>
    <w:rsid w:val="1D7323AA"/>
    <w:rsid w:val="1D95BA18"/>
    <w:rsid w:val="1DAB58F5"/>
    <w:rsid w:val="1DEC4917"/>
    <w:rsid w:val="1F6A5C9D"/>
    <w:rsid w:val="2030288A"/>
    <w:rsid w:val="2092480A"/>
    <w:rsid w:val="2093CBE9"/>
    <w:rsid w:val="20A5E7DC"/>
    <w:rsid w:val="20A806DC"/>
    <w:rsid w:val="21233BE8"/>
    <w:rsid w:val="2186F704"/>
    <w:rsid w:val="21C9FBC7"/>
    <w:rsid w:val="21CB707F"/>
    <w:rsid w:val="21E6881B"/>
    <w:rsid w:val="2223A7F6"/>
    <w:rsid w:val="23225413"/>
    <w:rsid w:val="237FD8FE"/>
    <w:rsid w:val="23B9D773"/>
    <w:rsid w:val="2402FDDB"/>
    <w:rsid w:val="24AD1624"/>
    <w:rsid w:val="256AC45F"/>
    <w:rsid w:val="257625DA"/>
    <w:rsid w:val="25799225"/>
    <w:rsid w:val="2606C9AC"/>
    <w:rsid w:val="260E60C6"/>
    <w:rsid w:val="2877DFC4"/>
    <w:rsid w:val="287AEE79"/>
    <w:rsid w:val="287AEE79"/>
    <w:rsid w:val="2888C9B3"/>
    <w:rsid w:val="2930016B"/>
    <w:rsid w:val="29EA5EAB"/>
    <w:rsid w:val="2A03B284"/>
    <w:rsid w:val="2A18D8D4"/>
    <w:rsid w:val="2A3511E4"/>
    <w:rsid w:val="2A9AA15F"/>
    <w:rsid w:val="2ABFA8FF"/>
    <w:rsid w:val="2B866FD0"/>
    <w:rsid w:val="2BA516EC"/>
    <w:rsid w:val="2C0AFDAA"/>
    <w:rsid w:val="2CDD818D"/>
    <w:rsid w:val="2DD14AF6"/>
    <w:rsid w:val="2E36BBC2"/>
    <w:rsid w:val="2F84F3F5"/>
    <w:rsid w:val="2FF68FB0"/>
    <w:rsid w:val="30D9D175"/>
    <w:rsid w:val="310F10C7"/>
    <w:rsid w:val="321FCF4C"/>
    <w:rsid w:val="33372FCB"/>
    <w:rsid w:val="33498C9A"/>
    <w:rsid w:val="334A9FD8"/>
    <w:rsid w:val="34129F24"/>
    <w:rsid w:val="343A9123"/>
    <w:rsid w:val="35853089"/>
    <w:rsid w:val="35F38D35"/>
    <w:rsid w:val="36E45B49"/>
    <w:rsid w:val="37E795E7"/>
    <w:rsid w:val="37EBFE32"/>
    <w:rsid w:val="39C40EBD"/>
    <w:rsid w:val="3AB0E8EF"/>
    <w:rsid w:val="3B3720B5"/>
    <w:rsid w:val="3B3C11E3"/>
    <w:rsid w:val="3B4C2B02"/>
    <w:rsid w:val="3C22CBC1"/>
    <w:rsid w:val="3C28E842"/>
    <w:rsid w:val="3C53681E"/>
    <w:rsid w:val="3CAEBE89"/>
    <w:rsid w:val="3D3BBDFE"/>
    <w:rsid w:val="3D73D3A9"/>
    <w:rsid w:val="3E2F284F"/>
    <w:rsid w:val="3E41E2BB"/>
    <w:rsid w:val="3F5C3762"/>
    <w:rsid w:val="3F8CC063"/>
    <w:rsid w:val="40564560"/>
    <w:rsid w:val="406E31FE"/>
    <w:rsid w:val="40B2F4EC"/>
    <w:rsid w:val="4187DC1D"/>
    <w:rsid w:val="41923472"/>
    <w:rsid w:val="4297FCB4"/>
    <w:rsid w:val="433AB2EF"/>
    <w:rsid w:val="43B5F1B9"/>
    <w:rsid w:val="43F93C2B"/>
    <w:rsid w:val="43FACCA8"/>
    <w:rsid w:val="444BB2B8"/>
    <w:rsid w:val="44BB5897"/>
    <w:rsid w:val="4513BDA3"/>
    <w:rsid w:val="451E6CA9"/>
    <w:rsid w:val="4572C1CD"/>
    <w:rsid w:val="45C6E93A"/>
    <w:rsid w:val="45FCA6BD"/>
    <w:rsid w:val="46238B41"/>
    <w:rsid w:val="46684F62"/>
    <w:rsid w:val="46686CF1"/>
    <w:rsid w:val="46B70163"/>
    <w:rsid w:val="478F2A3D"/>
    <w:rsid w:val="487FE050"/>
    <w:rsid w:val="488E2AB4"/>
    <w:rsid w:val="48E43229"/>
    <w:rsid w:val="49394898"/>
    <w:rsid w:val="49C61C0C"/>
    <w:rsid w:val="49F96B3F"/>
    <w:rsid w:val="4A7005EE"/>
    <w:rsid w:val="4AA18847"/>
    <w:rsid w:val="4AD6D43E"/>
    <w:rsid w:val="4B28E5B5"/>
    <w:rsid w:val="4D6A884D"/>
    <w:rsid w:val="4D85CD34"/>
    <w:rsid w:val="4DB39B9C"/>
    <w:rsid w:val="4DF8B828"/>
    <w:rsid w:val="4E5BA995"/>
    <w:rsid w:val="4EFF3BD3"/>
    <w:rsid w:val="4F13202C"/>
    <w:rsid w:val="4F2F2B4B"/>
    <w:rsid w:val="4F4323FC"/>
    <w:rsid w:val="4F8EE14C"/>
    <w:rsid w:val="50137A75"/>
    <w:rsid w:val="5140A276"/>
    <w:rsid w:val="5143F17C"/>
    <w:rsid w:val="51D074C1"/>
    <w:rsid w:val="52462993"/>
    <w:rsid w:val="528F86DF"/>
    <w:rsid w:val="52AD5A8C"/>
    <w:rsid w:val="533C553A"/>
    <w:rsid w:val="53A7B777"/>
    <w:rsid w:val="54605867"/>
    <w:rsid w:val="54ADBF1E"/>
    <w:rsid w:val="55C1AD43"/>
    <w:rsid w:val="55FFB740"/>
    <w:rsid w:val="565D600F"/>
    <w:rsid w:val="5749A343"/>
    <w:rsid w:val="57522129"/>
    <w:rsid w:val="57EF4F23"/>
    <w:rsid w:val="57F9F13A"/>
    <w:rsid w:val="58220469"/>
    <w:rsid w:val="582F0FAD"/>
    <w:rsid w:val="586BD1A3"/>
    <w:rsid w:val="5A09B6E2"/>
    <w:rsid w:val="5A19CAA3"/>
    <w:rsid w:val="5A1C5681"/>
    <w:rsid w:val="5A4FECE0"/>
    <w:rsid w:val="5B077598"/>
    <w:rsid w:val="5BADA519"/>
    <w:rsid w:val="5BF5B182"/>
    <w:rsid w:val="5C0967D0"/>
    <w:rsid w:val="5C7AB365"/>
    <w:rsid w:val="5CC802DF"/>
    <w:rsid w:val="5D3C6A15"/>
    <w:rsid w:val="5D4B0BF7"/>
    <w:rsid w:val="5F2B2493"/>
    <w:rsid w:val="5F4D323A"/>
    <w:rsid w:val="5F6AA274"/>
    <w:rsid w:val="5FB33550"/>
    <w:rsid w:val="5FB742CF"/>
    <w:rsid w:val="60B9558C"/>
    <w:rsid w:val="60B9558C"/>
    <w:rsid w:val="60D80408"/>
    <w:rsid w:val="623A0A66"/>
    <w:rsid w:val="6321BDC2"/>
    <w:rsid w:val="634B8905"/>
    <w:rsid w:val="63B0AC01"/>
    <w:rsid w:val="63C8183D"/>
    <w:rsid w:val="63DA3DC1"/>
    <w:rsid w:val="64113D3D"/>
    <w:rsid w:val="642A31FF"/>
    <w:rsid w:val="64F5C5E5"/>
    <w:rsid w:val="65A063E5"/>
    <w:rsid w:val="6678D34A"/>
    <w:rsid w:val="66F23993"/>
    <w:rsid w:val="671A2677"/>
    <w:rsid w:val="679338BA"/>
    <w:rsid w:val="68202AF3"/>
    <w:rsid w:val="68B79A31"/>
    <w:rsid w:val="690817D9"/>
    <w:rsid w:val="691E4EAB"/>
    <w:rsid w:val="6A7923C2"/>
    <w:rsid w:val="6AE59E9C"/>
    <w:rsid w:val="6C820DFD"/>
    <w:rsid w:val="6CDA3FFF"/>
    <w:rsid w:val="6D46E362"/>
    <w:rsid w:val="6E80FD9F"/>
    <w:rsid w:val="6FF7CB7A"/>
    <w:rsid w:val="700360FB"/>
    <w:rsid w:val="70173CEA"/>
    <w:rsid w:val="707AD46F"/>
    <w:rsid w:val="70BE8559"/>
    <w:rsid w:val="70FBEB0C"/>
    <w:rsid w:val="7161C41C"/>
    <w:rsid w:val="7195349F"/>
    <w:rsid w:val="71AFEC7E"/>
    <w:rsid w:val="721ED101"/>
    <w:rsid w:val="72B69C6F"/>
    <w:rsid w:val="732C190C"/>
    <w:rsid w:val="733204C7"/>
    <w:rsid w:val="7340D06F"/>
    <w:rsid w:val="74E58F61"/>
    <w:rsid w:val="754108DA"/>
    <w:rsid w:val="75515F32"/>
    <w:rsid w:val="75C36C3E"/>
    <w:rsid w:val="76385B40"/>
    <w:rsid w:val="76A4070D"/>
    <w:rsid w:val="76E24E21"/>
    <w:rsid w:val="7790F619"/>
    <w:rsid w:val="782E5E6F"/>
    <w:rsid w:val="78634EE9"/>
    <w:rsid w:val="79B0F65A"/>
    <w:rsid w:val="79E41D35"/>
    <w:rsid w:val="7A4A999C"/>
    <w:rsid w:val="7B27D710"/>
    <w:rsid w:val="7B460610"/>
    <w:rsid w:val="7B5F9947"/>
    <w:rsid w:val="7B694F5F"/>
    <w:rsid w:val="7C270F14"/>
    <w:rsid w:val="7F327F7C"/>
    <w:rsid w:val="7F3A697A"/>
    <w:rsid w:val="7F586512"/>
    <w:rsid w:val="7F84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2B02"/>
  <w15:chartTrackingRefBased/>
  <w15:docId w15:val="{A61DD20F-B131-472B-97FE-04AE25A89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752212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venteaseapp25-b4asf6c3dtf5ddb5.canadacentral-01.azurewebsites.net/" TargetMode="External" Id="Rcca0fe125ecc4d39" /><Relationship Type="http://schemas.openxmlformats.org/officeDocument/2006/relationships/image" Target="/media/image.jpg" Id="Rf1656dcff55a4f94" /><Relationship Type="http://schemas.microsoft.com/office/2020/10/relationships/intelligence" Target="intelligence2.xml" Id="R4b86006cff1e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2025-04-07T17:43:18.2613341Z</dcterms:created>
  <dcterms:modified xsi:type="dcterms:W3CDTF">2025-04-07T20:16:54.9308788Z</dcterms:modified>
  <dc:creator>Bradley Tawedzerwa Rwafa</dc:creator>
  <lastModifiedBy>Bradley Tawedzerwa Rwafa</lastModifiedBy>
</coreProperties>
</file>